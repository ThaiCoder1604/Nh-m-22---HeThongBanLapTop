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2F81" w14:textId="77777777" w:rsidR="0004531F" w:rsidRPr="002D70FC" w:rsidRDefault="0004531F" w:rsidP="0004531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LiBang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04531F" w14:paraId="7F41C98C" w14:textId="77777777" w:rsidTr="005E0D7A">
        <w:tc>
          <w:tcPr>
            <w:tcW w:w="4675" w:type="dxa"/>
          </w:tcPr>
          <w:p w14:paraId="75DC51F5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0412C00" w14:textId="0CFFC717" w:rsidR="0004531F" w:rsidRPr="000F0C99" w:rsidRDefault="000F0C99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</w:tr>
      <w:tr w:rsidR="0004531F" w14:paraId="78DDBF49" w14:textId="77777777" w:rsidTr="005E0D7A">
        <w:tc>
          <w:tcPr>
            <w:tcW w:w="4675" w:type="dxa"/>
          </w:tcPr>
          <w:p w14:paraId="19DDFFFD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74B257C3" w14:textId="132570E4" w:rsidR="0004531F" w:rsidRPr="00CB2C4D" w:rsidRDefault="000F0C99" w:rsidP="005E0D7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lang w:val="vi-VN"/>
                <w:rPrChange w:id="0" w:author="Đặng Thị Kim Giao" w:date="2025-10-04T23:51:00Z" w16du:dateUtc="2025-10-04T16:51:00Z">
                  <w:rPr>
                    <w:rFonts w:ascii="Times New Roman" w:hAnsi="Times New Roman"/>
                    <w:b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045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/25</w:t>
            </w:r>
          </w:p>
        </w:tc>
      </w:tr>
      <w:tr w:rsidR="0004531F" w14:paraId="1438E361" w14:textId="77777777" w:rsidTr="005E0D7A">
        <w:tc>
          <w:tcPr>
            <w:tcW w:w="4675" w:type="dxa"/>
          </w:tcPr>
          <w:p w14:paraId="6E003FA3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1A96549E" w14:textId="7F399942" w:rsidR="0004531F" w:rsidRPr="00CB2C4D" w:rsidRDefault="000F0C99" w:rsidP="005E0D7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lang w:val="vi-VN"/>
                <w:rPrChange w:id="1" w:author="Đặng Thị Kim Giao" w:date="2025-10-04T23:51:00Z" w16du:dateUtc="2025-10-04T16:51:00Z">
                  <w:rPr>
                    <w:rFonts w:ascii="Times New Roman" w:hAnsi="Times New Roman"/>
                    <w:b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="00045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/25</w:t>
            </w:r>
          </w:p>
        </w:tc>
      </w:tr>
    </w:tbl>
    <w:p w14:paraId="6577B9A2" w14:textId="77777777" w:rsidR="0004531F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22FBD8F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5C880C36" w14:textId="77777777" w:rsidR="0004531F" w:rsidRPr="00964C20" w:rsidRDefault="0004531F" w:rsidP="0004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Nêu rõ mục tiêu chính cần đạt được trong sprint này (ví dụ: hoàn thiện chức năng đăng nhập, thiết kế giao diện trang chủ…).</w:t>
      </w:r>
    </w:p>
    <w:p w14:paraId="6A4957B8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902"/>
        <w:gridCol w:w="30"/>
        <w:gridCol w:w="1121"/>
        <w:gridCol w:w="45"/>
      </w:tblGrid>
      <w:tr w:rsidR="0004531F" w:rsidRPr="00964C20" w14:paraId="570A7DAC" w14:textId="77777777" w:rsidTr="005E0D7A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1AB72176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7E8B69C1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456512AA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5189DFD8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315D4460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214E7B9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04531F" w:rsidRPr="00964C20" w14:paraId="3563D7C7" w14:textId="77777777" w:rsidTr="005E0D7A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88404AD" w14:textId="3B44EE72" w:rsidR="0004531F" w:rsidRPr="000F0C99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49" w:type="dxa"/>
            <w:vAlign w:val="center"/>
            <w:hideMark/>
          </w:tcPr>
          <w:p w14:paraId="0BB44ED9" w14:textId="2C3522CB" w:rsidR="0004531F" w:rsidRPr="00CB2C4D" w:rsidRDefault="000F0C99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2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ký tài khoản</w:t>
            </w:r>
          </w:p>
        </w:tc>
        <w:tc>
          <w:tcPr>
            <w:tcW w:w="3043" w:type="dxa"/>
            <w:vAlign w:val="center"/>
            <w:hideMark/>
          </w:tcPr>
          <w:p w14:paraId="1F4180D3" w14:textId="5FF53F38" w:rsidR="0004531F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  <w:hideMark/>
          </w:tcPr>
          <w:p w14:paraId="2EF7D5A7" w14:textId="3AB0B84E" w:rsidR="0004531F" w:rsidRPr="000F0C99" w:rsidRDefault="000F0C99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3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CC2794" w14:textId="0B13B60E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4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Thái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71756A5" w14:textId="08318414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5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04531F" w:rsidRPr="00964C20" w14:paraId="69C324A8" w14:textId="77777777" w:rsidTr="005E0D7A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259ACFB" w14:textId="6CF0CBAD" w:rsidR="0004531F" w:rsidRPr="000F0C99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149" w:type="dxa"/>
            <w:vAlign w:val="center"/>
            <w:hideMark/>
          </w:tcPr>
          <w:p w14:paraId="554E0228" w14:textId="78FCF0BD" w:rsidR="0004531F" w:rsidRPr="00CB2C4D" w:rsidRDefault="000F0C99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6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Đăng nhập</w:t>
            </w:r>
          </w:p>
        </w:tc>
        <w:tc>
          <w:tcPr>
            <w:tcW w:w="3043" w:type="dxa"/>
            <w:vAlign w:val="center"/>
            <w:hideMark/>
          </w:tcPr>
          <w:p w14:paraId="2CB5A4BB" w14:textId="77777777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7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</w:p>
        </w:tc>
        <w:tc>
          <w:tcPr>
            <w:tcW w:w="790" w:type="dxa"/>
            <w:vAlign w:val="center"/>
            <w:hideMark/>
          </w:tcPr>
          <w:p w14:paraId="4F7D5880" w14:textId="230148BF" w:rsidR="0004531F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B8F3AE" w14:textId="10F11087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8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Lê Việt Bảo Anh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0691122" w14:textId="465243F9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9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04531F" w:rsidRPr="00964C20" w14:paraId="23CEB96C" w14:textId="77777777" w:rsidTr="005E0D7A">
        <w:trPr>
          <w:gridAfter w:val="1"/>
          <w:tblCellSpacing w:w="15" w:type="dxa"/>
        </w:trPr>
        <w:tc>
          <w:tcPr>
            <w:tcW w:w="801" w:type="dxa"/>
            <w:vAlign w:val="center"/>
          </w:tcPr>
          <w:p w14:paraId="7E624307" w14:textId="56BF7A8E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13</w:t>
            </w:r>
          </w:p>
        </w:tc>
        <w:tc>
          <w:tcPr>
            <w:tcW w:w="1149" w:type="dxa"/>
            <w:vAlign w:val="center"/>
          </w:tcPr>
          <w:p w14:paraId="1AB2695E" w14:textId="16D62205" w:rsidR="0004531F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</w:t>
            </w:r>
          </w:p>
        </w:tc>
        <w:tc>
          <w:tcPr>
            <w:tcW w:w="3043" w:type="dxa"/>
            <w:vAlign w:val="center"/>
          </w:tcPr>
          <w:p w14:paraId="4980FE82" w14:textId="40B2A4C9" w:rsidR="0004531F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</w:p>
        </w:tc>
        <w:tc>
          <w:tcPr>
            <w:tcW w:w="790" w:type="dxa"/>
            <w:vAlign w:val="center"/>
          </w:tcPr>
          <w:p w14:paraId="74B0A660" w14:textId="3A41347A" w:rsidR="0004531F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37EBB952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Tiến</w:t>
            </w:r>
          </w:p>
        </w:tc>
        <w:tc>
          <w:tcPr>
            <w:tcW w:w="0" w:type="auto"/>
            <w:vAlign w:val="center"/>
          </w:tcPr>
          <w:p w14:paraId="69314FC9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4531F" w:rsidRPr="00964C20" w14:paraId="4D026D89" w14:textId="77777777" w:rsidTr="005E0D7A">
        <w:trPr>
          <w:gridAfter w:val="1"/>
          <w:tblCellSpacing w:w="15" w:type="dxa"/>
        </w:trPr>
        <w:tc>
          <w:tcPr>
            <w:tcW w:w="801" w:type="dxa"/>
            <w:vAlign w:val="center"/>
          </w:tcPr>
          <w:p w14:paraId="4CAC312F" w14:textId="3E488D2F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05</w:t>
            </w:r>
          </w:p>
        </w:tc>
        <w:tc>
          <w:tcPr>
            <w:tcW w:w="1149" w:type="dxa"/>
            <w:vAlign w:val="center"/>
          </w:tcPr>
          <w:p w14:paraId="04E7C6D2" w14:textId="6D4A6F07" w:rsidR="0004531F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 giỏ hàng</w:t>
            </w:r>
          </w:p>
        </w:tc>
        <w:tc>
          <w:tcPr>
            <w:tcW w:w="3043" w:type="dxa"/>
            <w:vAlign w:val="center"/>
          </w:tcPr>
          <w:p w14:paraId="4AC32B99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3C6C6719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</w:tcPr>
          <w:p w14:paraId="25BBEDBF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0" w:type="auto"/>
            <w:vAlign w:val="center"/>
          </w:tcPr>
          <w:p w14:paraId="359C6CB0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7130F330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04531F" w:rsidRPr="00964C20" w14:paraId="03CD61C9" w14:textId="77777777" w:rsidTr="005E0D7A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DEE7125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3F778A42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67FFDC84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5DBBAC49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04531F" w:rsidRPr="00964C20" w14:paraId="26B767BE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2CCCAFF7" w14:textId="67031554" w:rsidR="0004531F" w:rsidRPr="005D5765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dựng 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chức năng đăng ký tài khoản</w:t>
            </w:r>
          </w:p>
        </w:tc>
        <w:tc>
          <w:tcPr>
            <w:tcW w:w="2663" w:type="dxa"/>
            <w:vAlign w:val="center"/>
          </w:tcPr>
          <w:p w14:paraId="4387682D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Thái</w:t>
            </w:r>
          </w:p>
        </w:tc>
        <w:tc>
          <w:tcPr>
            <w:tcW w:w="1388" w:type="dxa"/>
            <w:vAlign w:val="center"/>
          </w:tcPr>
          <w:p w14:paraId="3CB47132" w14:textId="5BFDD4B3" w:rsidR="0004531F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01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/25</w:t>
            </w:r>
          </w:p>
        </w:tc>
        <w:tc>
          <w:tcPr>
            <w:tcW w:w="2790" w:type="dxa"/>
            <w:vAlign w:val="center"/>
          </w:tcPr>
          <w:p w14:paraId="716765C0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5AF51CAB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27B386B9" w14:textId="5827607C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Xây dựng chức năng 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nhập</w:t>
            </w:r>
          </w:p>
        </w:tc>
        <w:tc>
          <w:tcPr>
            <w:tcW w:w="2663" w:type="dxa"/>
            <w:vAlign w:val="center"/>
          </w:tcPr>
          <w:p w14:paraId="2D441C08" w14:textId="349FDDE2" w:rsidR="0004531F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Lê Việt Bảo Anh </w:t>
            </w:r>
          </w:p>
        </w:tc>
        <w:tc>
          <w:tcPr>
            <w:tcW w:w="1388" w:type="dxa"/>
            <w:vAlign w:val="center"/>
          </w:tcPr>
          <w:p w14:paraId="28F43AEC" w14:textId="136D4EE5" w:rsidR="0004531F" w:rsidRPr="005D5765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/25</w:t>
            </w:r>
          </w:p>
        </w:tc>
        <w:tc>
          <w:tcPr>
            <w:tcW w:w="2790" w:type="dxa"/>
            <w:vAlign w:val="center"/>
          </w:tcPr>
          <w:p w14:paraId="3C85254F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0AC53CB8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0859A537" w14:textId="27A2B651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Xây dựng chức năng 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</w:t>
            </w:r>
          </w:p>
        </w:tc>
        <w:tc>
          <w:tcPr>
            <w:tcW w:w="2663" w:type="dxa"/>
            <w:vAlign w:val="center"/>
          </w:tcPr>
          <w:p w14:paraId="7223E154" w14:textId="7341FBC6" w:rsidR="0004531F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Tiến</w:t>
            </w:r>
          </w:p>
        </w:tc>
        <w:tc>
          <w:tcPr>
            <w:tcW w:w="1388" w:type="dxa"/>
            <w:vAlign w:val="center"/>
          </w:tcPr>
          <w:p w14:paraId="6588561D" w14:textId="686EA4BB" w:rsidR="0004531F" w:rsidRPr="005D5765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/25</w:t>
            </w:r>
          </w:p>
        </w:tc>
        <w:tc>
          <w:tcPr>
            <w:tcW w:w="2790" w:type="dxa"/>
            <w:vAlign w:val="center"/>
          </w:tcPr>
          <w:p w14:paraId="3A5C8774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F0C99" w:rsidRPr="00964C20" w14:paraId="23F03C6F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3548E6A2" w14:textId="3F5C2E2F" w:rsid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Xây dựng chức năng quản lý giỏ hàng</w:t>
            </w:r>
          </w:p>
        </w:tc>
        <w:tc>
          <w:tcPr>
            <w:tcW w:w="2663" w:type="dxa"/>
            <w:vAlign w:val="center"/>
          </w:tcPr>
          <w:p w14:paraId="48C4A88C" w14:textId="5317C15E" w:rsidR="000F0C99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1388" w:type="dxa"/>
            <w:vAlign w:val="center"/>
          </w:tcPr>
          <w:p w14:paraId="3B82D894" w14:textId="7CA566BD" w:rsidR="000F0C99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/10/25</w:t>
            </w:r>
          </w:p>
        </w:tc>
        <w:tc>
          <w:tcPr>
            <w:tcW w:w="2790" w:type="dxa"/>
            <w:vAlign w:val="center"/>
          </w:tcPr>
          <w:p w14:paraId="25BB77D0" w14:textId="2B62CD19" w:rsid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70FF3131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4BB70E93" w14:textId="5B56C0D0" w:rsidR="0004531F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0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lang w:val="vi-VN"/>
                <w:rPrChange w:id="11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  <w:t xml:space="preserve">Viết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báo cáo Sprint</w:t>
            </w:r>
          </w:p>
        </w:tc>
        <w:tc>
          <w:tcPr>
            <w:tcW w:w="2663" w:type="dxa"/>
            <w:vAlign w:val="center"/>
          </w:tcPr>
          <w:p w14:paraId="48B6EBED" w14:textId="77777777" w:rsidR="0004531F" w:rsidRPr="005D5765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2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del w:id="13" w:author="Đặng Thị Kim Giao" w:date="2025-10-04T23:51:00Z" w16du:dateUtc="2025-10-04T16:51:00Z">
              <w:r w:rsidRPr="00964C2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…</w:delText>
              </w:r>
            </w:del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Nhóm</w:t>
            </w:r>
          </w:p>
        </w:tc>
        <w:tc>
          <w:tcPr>
            <w:tcW w:w="1388" w:type="dxa"/>
            <w:vAlign w:val="center"/>
          </w:tcPr>
          <w:p w14:paraId="2C85CABA" w14:textId="6DBA76B2" w:rsidR="0004531F" w:rsidRPr="005D5765" w:rsidRDefault="000F0C99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4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/25</w:t>
            </w:r>
          </w:p>
        </w:tc>
        <w:tc>
          <w:tcPr>
            <w:tcW w:w="2790" w:type="dxa"/>
            <w:vAlign w:val="center"/>
          </w:tcPr>
          <w:p w14:paraId="23BEFD11" w14:textId="66B223EC" w:rsidR="0004531F" w:rsidRPr="005D5765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5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,Github,Excel</w:t>
            </w:r>
          </w:p>
        </w:tc>
      </w:tr>
    </w:tbl>
    <w:p w14:paraId="090F119A" w14:textId="77777777" w:rsidR="0004531F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sz w:val="27"/>
          <w:lang w:val="vi-VN"/>
          <w:rPrChange w:id="16" w:author="Đặng Thị Kim Giao" w:date="2025-10-04T23:51:00Z" w16du:dateUtc="2025-10-04T16:51:00Z">
            <w:rPr>
              <w:rFonts w:ascii="Times New Roman" w:hAnsi="Times New Roman"/>
              <w:b/>
              <w:sz w:val="27"/>
            </w:rPr>
          </w:rPrChange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0DFF981B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1:</w:t>
      </w:r>
      <w:r w:rsidRPr="005D5765">
        <w:rPr>
          <w:lang w:val="vi-VN"/>
        </w:rPr>
        <w:t xml:space="preserve"> Trễ deadline do khối lượng công việc nhiều.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Chia nhỏ task, họp daily để cập nhật tiến độ và hỗ trợ kịp thời.</w:t>
      </w:r>
    </w:p>
    <w:p w14:paraId="217B06F2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2:</w:t>
      </w:r>
      <w:r w:rsidRPr="005D5765">
        <w:rPr>
          <w:lang w:val="vi-VN"/>
        </w:rPr>
        <w:t xml:space="preserve"> Xung đột code khi merge trên GitHub.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Phân chia nhánh rõ ràng (feature/login, feature/ui...), kiểm tra code trước khi merge.</w:t>
      </w:r>
    </w:p>
    <w:p w14:paraId="07C6422B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lastRenderedPageBreak/>
        <w:t xml:space="preserve">- </w:t>
      </w:r>
      <w:r w:rsidRPr="005D5765">
        <w:rPr>
          <w:b/>
          <w:bCs/>
          <w:lang w:val="vi-VN"/>
        </w:rPr>
        <w:t>Rủi ro 3:</w:t>
      </w:r>
      <w:r w:rsidRPr="005D5765">
        <w:rPr>
          <w:lang w:val="vi-VN"/>
        </w:rPr>
        <w:t xml:space="preserve"> Lỗi kết nối giữa frontend và backend.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Kiểm tra endpoint API bằng Postman, ghi chú tài liệu API rõ ràng.</w:t>
      </w:r>
    </w:p>
    <w:p w14:paraId="5BE50D56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4:</w:t>
      </w:r>
      <w:r w:rsidRPr="005D5765">
        <w:rPr>
          <w:lang w:val="vi-VN"/>
        </w:rPr>
        <w:t xml:space="preserve"> Không đồng bộ dữ liệu sản phẩm từ cơ sở dữ liệu.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Thống nhất cấu trúc database, kiểm thử CRUD trước khi deploy.</w:t>
      </w:r>
    </w:p>
    <w:p w14:paraId="7D3D9267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7A9E5EA7" w14:textId="77777777" w:rsidR="0004531F" w:rsidRPr="005D5765" w:rsidRDefault="0004531F" w:rsidP="0004531F">
      <w:pPr>
        <w:rPr>
          <w:lang w:val="vi-VN"/>
          <w:rPrChange w:id="17" w:author="Đặng Thị Kim Giao" w:date="2025-10-04T23:51:00Z" w16du:dateUtc="2025-10-04T16:51:00Z">
            <w:rPr/>
          </w:rPrChange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- Không có</w:t>
      </w:r>
    </w:p>
    <w:p w14:paraId="0230D7BF" w14:textId="77777777" w:rsidR="00AB77EF" w:rsidRDefault="00AB77EF"/>
    <w:sectPr w:rsidR="00AB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166339">
    <w:abstractNumId w:val="1"/>
  </w:num>
  <w:num w:numId="2" w16cid:durableId="1815178853">
    <w:abstractNumId w:val="0"/>
  </w:num>
  <w:num w:numId="3" w16cid:durableId="186813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1F"/>
    <w:rsid w:val="0004531F"/>
    <w:rsid w:val="000F0C99"/>
    <w:rsid w:val="00291ECB"/>
    <w:rsid w:val="00591E42"/>
    <w:rsid w:val="00A30879"/>
    <w:rsid w:val="00AB77EF"/>
    <w:rsid w:val="00D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5AC"/>
  <w15:chartTrackingRefBased/>
  <w15:docId w15:val="{564F2B6C-E5A1-43F7-BF4F-CCD44BA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531F"/>
    <w:rPr>
      <w:kern w:val="0"/>
      <w:lang w:val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4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531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531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531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531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531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531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531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53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53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531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531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04531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Thái</dc:creator>
  <cp:keywords/>
  <dc:description/>
  <cp:lastModifiedBy>Trần Quốc Thái</cp:lastModifiedBy>
  <cp:revision>2</cp:revision>
  <dcterms:created xsi:type="dcterms:W3CDTF">2025-10-13T14:09:00Z</dcterms:created>
  <dcterms:modified xsi:type="dcterms:W3CDTF">2025-10-13T14:09:00Z</dcterms:modified>
</cp:coreProperties>
</file>